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u w:val="single"/>
        </w:rPr>
        <w:t xml:space="preserve">Il mio</w:t>
      </w:r>
      <w:del w:author="GPT-4 Correction" w:date="2025-03-06T13:45:03Z">
        <w:r>
          <w:rPr>
            <w:u w:val="single"/>
          </w:rPr>
          <w:delText xml:space="preserve">oo</w:delText>
        </w:r>
      </w:del>
      <w:r>
        <w:rPr>
          <w:u w:val="single"/>
        </w:rPr>
        <w:t xml:space="preserve"> cacam</w:t>
      </w:r>
      <w:del w:author="GPT-4 Correction" w:date="2025-03-06T13:45:03Z">
        <w:r>
          <w:rPr>
            <w:i/>
            <w:iCs/>
            <w:u w:val="single"/>
          </w:rPr>
          <w:delText xml:space="preserve">m</w:delText>
        </w:r>
      </w:del>
      <w:r>
        <w:rPr>
          <w:i/>
          <w:iCs/>
          <w:u w:val="single"/>
        </w:rPr>
        <w:t xml:space="preserve">ento di ca</w:t>
      </w:r>
      <w:del w:author="GPT-4 Correction" w:date="2025-03-06T13:45:03Z">
        <w:r>
          <w:rPr>
            <w:b/>
            <w:bCs/>
            <w:u w:val="single"/>
          </w:rPr>
          <w:delText xml:space="preserve">ss</w:delText>
        </w:r>
      </w:del>
      <w:ins w:author="GPT-4 Correction" w:date="2025-03-06T13:45:03Z">
        <w:r>
          <w:rPr>
            <w:b/>
            <w:bCs/>
            <w:u w:val="single"/>
          </w:rPr>
          <w:t xml:space="preserve">zz</w:t>
        </w:r>
      </w:ins>
      <w:r>
        <w:rPr>
          <w:b/>
          <w:bCs/>
          <w:u w:val="single"/>
        </w:rPr>
        <w:t xml:space="preserve">o</w:t>
      </w:r>
    </w:p>
    <w:sectPr w:rsidRPr="00337696" w:rsidR="007D3D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28"/>
    <w:rsid w:val="000E54D5"/>
    <w:rsid w:val="0019201F"/>
    <w:rsid w:val="0019703A"/>
    <w:rsid w:val="00287028"/>
    <w:rsid w:val="002962D9"/>
    <w:rsid w:val="00337696"/>
    <w:rsid w:val="004B2300"/>
    <w:rsid w:val="007A6FEF"/>
    <w:rsid w:val="007D3D50"/>
    <w:rsid w:val="007F48ED"/>
    <w:rsid w:val="008B11AC"/>
    <w:rsid w:val="00A61725"/>
    <w:rsid w:val="00AF08F7"/>
    <w:rsid w:val="00B316B0"/>
    <w:rsid w:val="00BB010B"/>
    <w:rsid w:val="00C72BBC"/>
    <w:rsid w:val="00D8645B"/>
    <w:rsid w:val="00DC0483"/>
    <w:rsid w:val="00E8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C280"/>
  <w15:chartTrackingRefBased/>
  <w15:docId w15:val="{2B1A8CB6-7F28-47D8-8099-0DE12A6A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8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8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8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8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8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8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8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8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8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8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8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8702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8702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870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870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870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870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8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70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870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8702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702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87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Youcanprint 1</dc:creator>
  <cp:keywords/>
  <dc:description/>
  <cp:lastModifiedBy>Youcanprint 1</cp:lastModifiedBy>
  <cp:revision>13</cp:revision>
  <dcterms:created xsi:type="dcterms:W3CDTF">2025-03-05T11:17:00Z</dcterms:created>
  <dcterms:modified xsi:type="dcterms:W3CDTF">2025-03-06T10:05:00Z</dcterms:modified>
</cp:coreProperties>
</file>